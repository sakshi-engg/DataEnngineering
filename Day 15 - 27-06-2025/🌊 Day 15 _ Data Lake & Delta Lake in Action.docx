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18"/>
          <w:szCs w:val="18"/>
        </w:rPr>
      </w:pPr>
      <w:bookmarkStart w:colFirst="0" w:colLast="0" w:name="_3fr3xfx8332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🌊 Day 15 : Data Lake &amp; Delta Lake in Action</w:t>
        <w:br w:type="textWrapping"/>
      </w:r>
      <w:ins w:author="Sakshi Rathi" w:id="0" w:date="2025-06-27T12:41:39Z">
        <w:r w:rsidDel="00000000" w:rsidR="00000000" w:rsidRPr="00000000">
          <w:rPr>
            <w:b w:val="1"/>
            <w:sz w:val="46"/>
            <w:szCs w:val="46"/>
            <w:rtl w:val="0"/>
          </w:rPr>
          <w:t xml:space="preserve">📅 </w:t>
        </w:r>
      </w:ins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27/06/2025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9436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8vgs5swdxr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1. What is a Data Lake?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Data Lake</w:t>
      </w:r>
      <w:r w:rsidDel="00000000" w:rsidR="00000000" w:rsidRPr="00000000">
        <w:rPr>
          <w:rtl w:val="0"/>
        </w:rPr>
        <w:t xml:space="preserve"> is a centralized repository that lets you store </w:t>
      </w:r>
      <w:r w:rsidDel="00000000" w:rsidR="00000000" w:rsidRPr="00000000">
        <w:rPr>
          <w:b w:val="1"/>
          <w:rtl w:val="0"/>
        </w:rPr>
        <w:t xml:space="preserve">structured, semi-structured, and unstructured data</w:t>
      </w:r>
      <w:r w:rsidDel="00000000" w:rsidR="00000000" w:rsidRPr="00000000">
        <w:rPr>
          <w:rtl w:val="0"/>
        </w:rPr>
        <w:t xml:space="preserve"> at any scale. Unlike traditional databases, it supports </w:t>
      </w:r>
      <w:r w:rsidDel="00000000" w:rsidR="00000000" w:rsidRPr="00000000">
        <w:rPr>
          <w:b w:val="1"/>
          <w:rtl w:val="0"/>
        </w:rPr>
        <w:t xml:space="preserve">schema-on-read</w:t>
      </w:r>
      <w:r w:rsidDel="00000000" w:rsidR="00000000" w:rsidRPr="00000000">
        <w:rPr>
          <w:rtl w:val="0"/>
        </w:rPr>
        <w:t xml:space="preserve">, which means the schema is applied only during query time, making it very flexible and scalable.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m612ko7qj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5e6qpe6hy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Stores all data types</w:t>
      </w:r>
      <w:r w:rsidDel="00000000" w:rsidR="00000000" w:rsidRPr="00000000">
        <w:rPr>
          <w:rtl w:val="0"/>
        </w:rPr>
        <w:t xml:space="preserve">: CSV, JSON, images, logs, Parquet, videos, etc.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</w:t>
      </w:r>
      <w:r w:rsidDel="00000000" w:rsidR="00000000" w:rsidRPr="00000000">
        <w:rPr>
          <w:rtl w:val="0"/>
        </w:rPr>
        <w:t xml:space="preserve">: From GBs to petabytes.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Cost-efficient</w:t>
      </w:r>
      <w:r w:rsidDel="00000000" w:rsidR="00000000" w:rsidRPr="00000000">
        <w:rPr>
          <w:rtl w:val="0"/>
        </w:rPr>
        <w:t xml:space="preserve">: Stores raw data in cheap cloud storage like Azure Data Lake Storage Gen2.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Decoupled compute &amp; storage</w:t>
      </w:r>
      <w:r w:rsidDel="00000000" w:rsidR="00000000" w:rsidRPr="00000000">
        <w:rPr>
          <w:rtl w:val="0"/>
        </w:rPr>
        <w:t xml:space="preserve">: Databricks clusters can read without moving data.</w:t>
        <w:br w:type="textWrapping"/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 Medallion Architecture in Data Lakes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Medallion Architecture</w:t>
      </w:r>
      <w:r w:rsidDel="00000000" w:rsidR="00000000" w:rsidRPr="00000000">
        <w:rPr>
          <w:rtl w:val="0"/>
        </w:rPr>
        <w:t xml:space="preserve"> organizes data into layers for better governance and performance:</w:t>
      </w:r>
    </w:p>
    <w:tbl>
      <w:tblPr>
        <w:tblStyle w:val="Table1"/>
        <w:tblW w:w="5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0"/>
        <w:gridCol w:w="4055"/>
        <w:tblGridChange w:id="0">
          <w:tblGrid>
            <w:gridCol w:w="1310"/>
            <w:gridCol w:w="4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🥉 Bronze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Raw ingested data (CSV, JSON, etc.)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🥈 Silver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Cleaned, type-casted, conformed data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🥇 Gold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Aggregated and business-ready insights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This approach is </w:t>
      </w:r>
      <w:r w:rsidDel="00000000" w:rsidR="00000000" w:rsidRPr="00000000">
        <w:rPr>
          <w:b w:val="1"/>
          <w:rtl w:val="0"/>
        </w:rPr>
        <w:t xml:space="preserve">modular, scalable, and reliable</w:t>
      </w:r>
      <w:r w:rsidDel="00000000" w:rsidR="00000000" w:rsidRPr="00000000">
        <w:rPr>
          <w:rtl w:val="0"/>
        </w:rPr>
        <w:t xml:space="preserve"> for building production-grade data pipelines.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mre61759u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What is Delta Lake?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Delta Lake</w:t>
      </w:r>
      <w:r w:rsidDel="00000000" w:rsidR="00000000" w:rsidRPr="00000000">
        <w:rPr>
          <w:rtl w:val="0"/>
        </w:rPr>
        <w:t xml:space="preserve"> is a storage layer built on top of Apache Spark and Parquet that brings </w:t>
      </w:r>
      <w:r w:rsidDel="00000000" w:rsidR="00000000" w:rsidRPr="00000000">
        <w:rPr>
          <w:b w:val="1"/>
          <w:rtl w:val="0"/>
        </w:rPr>
        <w:t xml:space="preserve">ACID transactions, time travel, schema evolution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streaming support</w:t>
      </w:r>
      <w:r w:rsidDel="00000000" w:rsidR="00000000" w:rsidRPr="00000000">
        <w:rPr>
          <w:rtl w:val="0"/>
        </w:rPr>
        <w:t xml:space="preserve"> to your data lake.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Delta Lake?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b w:val="1"/>
          <w:rtl w:val="0"/>
        </w:rPr>
        <w:t xml:space="preserve">data corruption</w:t>
      </w:r>
      <w:r w:rsidDel="00000000" w:rsidR="00000000" w:rsidRPr="00000000">
        <w:rPr>
          <w:rtl w:val="0"/>
        </w:rPr>
        <w:t xml:space="preserve"> during parallel writes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</w:t>
      </w:r>
      <w:r w:rsidDel="00000000" w:rsidR="00000000" w:rsidRPr="00000000">
        <w:rPr>
          <w:b w:val="1"/>
          <w:rtl w:val="0"/>
        </w:rPr>
        <w:t xml:space="preserve">updates, deletes, and merges</w:t>
      </w:r>
      <w:r w:rsidDel="00000000" w:rsidR="00000000" w:rsidRPr="00000000">
        <w:rPr>
          <w:rtl w:val="0"/>
        </w:rPr>
        <w:t xml:space="preserve"> like SQL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versioning</w:t>
      </w:r>
      <w:r w:rsidDel="00000000" w:rsidR="00000000" w:rsidRPr="00000000">
        <w:rPr>
          <w:rtl w:val="0"/>
        </w:rPr>
        <w:t xml:space="preserve"> (time travel)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real-time + batch processing</w:t>
      </w:r>
      <w:r w:rsidDel="00000000" w:rsidR="00000000" w:rsidRPr="00000000">
        <w:rPr>
          <w:rtl w:val="0"/>
        </w:rPr>
        <w:t xml:space="preserve"> on the same table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d2tw5yo77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Key Features:</w:t>
      </w:r>
    </w:p>
    <w:tbl>
      <w:tblPr>
        <w:tblStyle w:val="Table2"/>
        <w:tblW w:w="8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5"/>
        <w:gridCol w:w="5630"/>
        <w:tblGridChange w:id="0">
          <w:tblGrid>
            <w:gridCol w:w="2645"/>
            <w:gridCol w:w="5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ACID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Ensures consistent reads/writes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Schema Enforcement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Validates schema at write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Schema Evolution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Add new columns without rewrite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Time Travel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Query older versions of the 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Upserts (MERGE INTO)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Insert/update based on conditions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Unified Batch/Stream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Supports both types of workloads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Optimize &amp; Z-Order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Boosts performance by file compaction &amp; column index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5lmfz2ahu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Hands-on Project: Lending Club Loan EDA with Medallion Architecture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02nsti0gt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📂 Dataset Used: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accepted_2007_to_2018Q4.csv</w:t>
      </w:r>
      <w:r w:rsidDel="00000000" w:rsidR="00000000" w:rsidRPr="00000000">
        <w:rPr>
          <w:rtl w:val="0"/>
        </w:rPr>
        <w:t xml:space="preserve"> (~1.7 GB)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Lending Club Loan Dataset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kf1lxoosu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Bronze Layer – Raw Ingestion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Notebook: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BronzeLayer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file_path = "/FileStore/shared_uploads/azuser3611_mml.local@techademy.com/accepted_2007_to_2018Q4.csv"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df_bronze = spark.read.option("header", True).option("inferSchema", True).csv(file_path)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df_bronze.write.format("delta").mode("overwrite").save("/FileStore/lending/bronze/delta")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aq3da764r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Silver Layer – Data Cleaning &amp; Transformation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Notebook: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SilverLayer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pyspark.sql.functions import col, regexp_replace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df_bronze = spark.read.format("delta").load("/FileStore/lending/bronze/delta")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df_silver = df_bronze.dropna(subset=["loan_amnt", "term", "int_rate"])\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.withColumn("int_rate", regexp_replace("int_rate", "%", "").cast("double"))\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.withColumn("loan_amnt", col("loan_amnt").cast("double"))\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.withColumn("annual_inc", col("annual_inc").cast("double"))\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.withColumn("emp_length", regexp_replace("emp_length", "\\+ years| years|&lt; 1 year", ""))\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.withColumn("emp_length", regexp_replace("emp_length", "n/a", "0").cast("int"))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df_silver.write.format("delta").mode("overwrite").save("/FileStore/lending/silver/delta")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ilioq7sew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Gold Layer – Aggregated Business Insights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Notebook: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GoldLayer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pyspark.sql.functions import avg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df_silver = spark.read.format("delta").load("/FileStore/lending/silver/delta")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loan_summary = df_silver.groupBy("grade").agg(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avg("loan_amnt").alias("avg_loan"),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avg("int_rate").alias("avg_interest")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loan_summary.write.format("delta").mode("overwrite").save("/FileStore/lending/gold/loan_summary_by_grade")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Delta Lake SQL in Action</w:t>
      </w:r>
    </w:p>
    <w:tbl>
      <w:tblPr>
        <w:tblStyle w:val="Table3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7520"/>
        <w:tblGridChange w:id="0">
          <w:tblGrid>
            <w:gridCol w:w="1715"/>
            <w:gridCol w:w="7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Create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 TABLE sales_delta USING DELTA AS SELECT * FROM raw_sales_data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 INTO sales_delta VALUES (...)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 sales_delta SET amount = 550 WHERE id = 1001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 FROM sales_delta WHERE id = 1001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Merge (Upsert)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MERGE INTO ... WHEN MATCHED THEN UPDATE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Time Travel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 * FROM sales_delta VERSION AS OF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Optimize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OPTIMIZE sales_delta ZORDER BY (date)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endingclub.com/info/download-data.action" TargetMode="External"/><Relationship Id="rId8" Type="http://schemas.openxmlformats.org/officeDocument/2006/relationships/hyperlink" Target="https://www.lendingclub.com/info/download-data.a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